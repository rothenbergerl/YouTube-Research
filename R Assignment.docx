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5B" w:rsidRDefault="00A84832" w:rsidP="00B9316D">
      <w:pPr>
        <w:spacing w:line="300" w:lineRule="auto"/>
        <w:jc w:val="center"/>
        <w:rPr>
          <w:b/>
          <w:bCs/>
          <w:sz w:val="28"/>
          <w:szCs w:val="28"/>
        </w:rPr>
      </w:pPr>
      <w:r w:rsidRPr="00A84832">
        <w:rPr>
          <w:b/>
          <w:bCs/>
          <w:sz w:val="28"/>
          <w:szCs w:val="28"/>
        </w:rPr>
        <w:t>Research module: YouTube channels and reports on terrorism</w:t>
      </w:r>
    </w:p>
    <w:p w:rsidR="00596BB2" w:rsidRPr="00A84832" w:rsidRDefault="00596BB2" w:rsidP="00B9316D"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>
        <w:rPr>
          <w:rFonts w:hint="eastAsia"/>
          <w:b/>
          <w:bCs/>
          <w:sz w:val="28"/>
          <w:szCs w:val="28"/>
        </w:rPr>
        <w:t xml:space="preserve"> R Basic Functions</w:t>
      </w:r>
    </w:p>
    <w:p w:rsidR="00A84832" w:rsidRDefault="00A84832" w:rsidP="00B9316D">
      <w:pPr>
        <w:spacing w:line="300" w:lineRule="auto"/>
        <w:rPr>
          <w:sz w:val="24"/>
          <w:szCs w:val="24"/>
        </w:rPr>
      </w:pPr>
    </w:p>
    <w:p w:rsidR="00025948" w:rsidRDefault="00F60391" w:rsidP="00B9316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ased on the R basic </w:t>
      </w:r>
      <w:r>
        <w:rPr>
          <w:sz w:val="24"/>
          <w:szCs w:val="24"/>
        </w:rPr>
        <w:t>functions</w:t>
      </w:r>
      <w:ins w:id="0" w:author="Liane Rothenberger" w:date="2020-11-23T08:57:00Z">
        <w:r w:rsidR="009216D5">
          <w:rPr>
            <w:sz w:val="24"/>
            <w:szCs w:val="24"/>
          </w:rPr>
          <w:t xml:space="preserve"> </w:t>
        </w:r>
      </w:ins>
      <w:del w:id="1" w:author="Liane Rothenberger" w:date="2020-11-23T08:57:00Z">
        <w:r w:rsidDel="009216D5">
          <w:rPr>
            <w:rFonts w:hint="eastAsia"/>
            <w:sz w:val="24"/>
            <w:szCs w:val="24"/>
          </w:rPr>
          <w:delText xml:space="preserve"> that </w:delText>
        </w:r>
      </w:del>
      <w:r>
        <w:rPr>
          <w:rFonts w:hint="eastAsia"/>
          <w:sz w:val="24"/>
          <w:szCs w:val="24"/>
        </w:rPr>
        <w:t xml:space="preserve">introduced in the class, please </w:t>
      </w:r>
      <w:r w:rsidR="00D06E23">
        <w:rPr>
          <w:rFonts w:hint="eastAsia"/>
          <w:sz w:val="24"/>
          <w:szCs w:val="24"/>
        </w:rPr>
        <w:t xml:space="preserve">use the dataset </w:t>
      </w:r>
      <w:r w:rsidR="00D06E23">
        <w:rPr>
          <w:sz w:val="24"/>
          <w:szCs w:val="24"/>
        </w:rPr>
        <w:t>“RBasic_data.xlsx”</w:t>
      </w:r>
      <w:r w:rsidR="00D06E23">
        <w:rPr>
          <w:rFonts w:hint="eastAsia"/>
          <w:sz w:val="24"/>
          <w:szCs w:val="24"/>
        </w:rPr>
        <w:t xml:space="preserve"> to </w:t>
      </w:r>
      <w:r>
        <w:rPr>
          <w:rFonts w:hint="eastAsia"/>
          <w:sz w:val="24"/>
          <w:szCs w:val="24"/>
        </w:rPr>
        <w:t>complete the following three assignments</w:t>
      </w:r>
      <w:r w:rsidR="0093785A">
        <w:rPr>
          <w:rFonts w:hint="eastAsia"/>
          <w:sz w:val="24"/>
          <w:szCs w:val="24"/>
        </w:rPr>
        <w:t>. Please submit your R script of the assignment on Moodle.</w:t>
      </w:r>
      <w:r w:rsidR="00B9316D">
        <w:rPr>
          <w:rFonts w:hint="eastAsia"/>
          <w:sz w:val="24"/>
          <w:szCs w:val="24"/>
        </w:rPr>
        <w:t xml:space="preserve"> </w:t>
      </w:r>
    </w:p>
    <w:p w:rsidR="00F60391" w:rsidRDefault="00F60391" w:rsidP="00B9316D">
      <w:pPr>
        <w:spacing w:line="300" w:lineRule="auto"/>
        <w:rPr>
          <w:sz w:val="24"/>
          <w:szCs w:val="24"/>
        </w:rPr>
      </w:pPr>
      <w:r w:rsidRPr="00B9316D">
        <w:rPr>
          <w:rFonts w:hint="eastAsia"/>
          <w:sz w:val="24"/>
          <w:szCs w:val="24"/>
          <w:highlight w:val="yellow"/>
        </w:rPr>
        <w:t>Due date:</w:t>
      </w:r>
      <w:r>
        <w:rPr>
          <w:rFonts w:hint="eastAsia"/>
          <w:sz w:val="24"/>
          <w:szCs w:val="24"/>
        </w:rPr>
        <w:t xml:space="preserve"> </w:t>
      </w:r>
      <w:ins w:id="2" w:author="Liane Rothenberger" w:date="2020-11-23T09:06:00Z">
        <w:r w:rsidR="009216D5">
          <w:rPr>
            <w:sz w:val="24"/>
            <w:szCs w:val="24"/>
          </w:rPr>
          <w:t>Monday, November 30, 10am</w:t>
        </w:r>
      </w:ins>
    </w:p>
    <w:p w:rsidR="00A84832" w:rsidRDefault="00A84832" w:rsidP="00B9316D">
      <w:pPr>
        <w:spacing w:line="300" w:lineRule="auto"/>
        <w:rPr>
          <w:sz w:val="24"/>
          <w:szCs w:val="24"/>
        </w:rPr>
      </w:pPr>
    </w:p>
    <w:p w:rsidR="0093785A" w:rsidRPr="00B9316D" w:rsidRDefault="0093785A" w:rsidP="00B9316D">
      <w:pPr>
        <w:spacing w:line="300" w:lineRule="auto"/>
        <w:rPr>
          <w:b/>
          <w:sz w:val="24"/>
          <w:szCs w:val="24"/>
        </w:rPr>
      </w:pPr>
      <w:r w:rsidRPr="00B9316D">
        <w:rPr>
          <w:rFonts w:hint="eastAsia"/>
          <w:b/>
          <w:sz w:val="24"/>
          <w:szCs w:val="24"/>
        </w:rPr>
        <w:t>Assignment 1:</w:t>
      </w:r>
    </w:p>
    <w:p w:rsidR="0093785A" w:rsidRDefault="001E381C" w:rsidP="00B9316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lease import the dataset </w:t>
      </w:r>
      <w:r>
        <w:rPr>
          <w:sz w:val="24"/>
          <w:szCs w:val="24"/>
        </w:rPr>
        <w:t>“RBasic_data.xlsx”</w:t>
      </w:r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R</w:t>
      </w:r>
      <w:r w:rsidR="00756AA1">
        <w:rPr>
          <w:rFonts w:hint="eastAsia"/>
          <w:sz w:val="24"/>
          <w:szCs w:val="24"/>
        </w:rPr>
        <w:t>Studio</w:t>
      </w:r>
      <w:proofErr w:type="spellEnd"/>
      <w:r w:rsidR="00756AA1">
        <w:rPr>
          <w:rFonts w:hint="eastAsia"/>
          <w:sz w:val="24"/>
          <w:szCs w:val="24"/>
        </w:rPr>
        <w:t xml:space="preserve">. </w:t>
      </w:r>
      <w:ins w:id="3" w:author="Liane Rothenberger" w:date="2020-11-23T09:07:00Z">
        <w:r w:rsidR="00742B98">
          <w:rPr>
            <w:sz w:val="24"/>
            <w:szCs w:val="24"/>
          </w:rPr>
          <w:t>Please use</w:t>
        </w:r>
      </w:ins>
      <w:del w:id="4" w:author="Liane Rothenberger" w:date="2020-11-23T09:07:00Z">
        <w:r w:rsidR="00756AA1" w:rsidDel="00742B98">
          <w:rPr>
            <w:rFonts w:hint="eastAsia"/>
            <w:sz w:val="24"/>
            <w:szCs w:val="24"/>
          </w:rPr>
          <w:delText xml:space="preserve">Using </w:delText>
        </w:r>
      </w:del>
      <w:ins w:id="5" w:author="Liane Rothenberger" w:date="2020-11-23T09:07:00Z">
        <w:r w:rsidR="00742B98">
          <w:rPr>
            <w:sz w:val="24"/>
            <w:szCs w:val="24"/>
          </w:rPr>
          <w:t xml:space="preserve"> </w:t>
        </w:r>
      </w:ins>
      <w:r w:rsidR="00756AA1">
        <w:rPr>
          <w:rFonts w:hint="eastAsia"/>
          <w:sz w:val="24"/>
          <w:szCs w:val="24"/>
        </w:rPr>
        <w:t xml:space="preserve">the functions to build the two </w:t>
      </w:r>
      <w:r w:rsidR="00756AA1">
        <w:rPr>
          <w:sz w:val="24"/>
          <w:szCs w:val="24"/>
        </w:rPr>
        <w:t>data frames</w:t>
      </w:r>
      <w:r w:rsidR="00756AA1">
        <w:rPr>
          <w:rFonts w:hint="eastAsia"/>
          <w:sz w:val="24"/>
          <w:szCs w:val="24"/>
        </w:rPr>
        <w:t xml:space="preserve"> as </w:t>
      </w:r>
      <w:r w:rsidR="00756AA1">
        <w:rPr>
          <w:sz w:val="24"/>
          <w:szCs w:val="24"/>
        </w:rPr>
        <w:t>require</w:t>
      </w:r>
      <w:r w:rsidR="00756AA1">
        <w:rPr>
          <w:rFonts w:hint="eastAsia"/>
          <w:sz w:val="24"/>
          <w:szCs w:val="24"/>
        </w:rPr>
        <w:t>d below:</w:t>
      </w:r>
    </w:p>
    <w:p w:rsidR="00756AA1" w:rsidRPr="00756AA1" w:rsidRDefault="00152839" w:rsidP="00756AA1">
      <w:pPr>
        <w:pStyle w:val="Listenabsatz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ataframe1 including all the tweets in 2016.</w:t>
      </w:r>
    </w:p>
    <w:p w:rsidR="0093785A" w:rsidRDefault="008E0CCA" w:rsidP="00756AA1">
      <w:pPr>
        <w:pStyle w:val="Listenabsatz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ataframe2 including these variables: date, like, retweet, reply.</w:t>
      </w:r>
    </w:p>
    <w:p w:rsidR="0093785A" w:rsidRDefault="0093785A" w:rsidP="00B9316D">
      <w:pPr>
        <w:spacing w:line="300" w:lineRule="auto"/>
        <w:rPr>
          <w:sz w:val="24"/>
          <w:szCs w:val="24"/>
        </w:rPr>
      </w:pPr>
    </w:p>
    <w:p w:rsidR="0093785A" w:rsidRPr="00B9316D" w:rsidRDefault="0093785A" w:rsidP="00B9316D">
      <w:pPr>
        <w:spacing w:line="300" w:lineRule="auto"/>
        <w:rPr>
          <w:b/>
          <w:sz w:val="24"/>
          <w:szCs w:val="24"/>
        </w:rPr>
      </w:pPr>
      <w:r w:rsidRPr="00B9316D">
        <w:rPr>
          <w:rFonts w:hint="eastAsia"/>
          <w:b/>
          <w:sz w:val="24"/>
          <w:szCs w:val="24"/>
        </w:rPr>
        <w:t>Assignment 2:</w:t>
      </w:r>
    </w:p>
    <w:p w:rsidR="00FD3A80" w:rsidRDefault="00FD3A80" w:rsidP="00FD3A80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here is a variable in the dataset called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generic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which stands for the generic news frame. The variable include</w:t>
      </w:r>
      <w:r w:rsidR="0085365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seven values: </w:t>
      </w:r>
      <w:r w:rsidRPr="00FD3A8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Conflict</w:t>
      </w:r>
      <w:r>
        <w:rPr>
          <w:rFonts w:hint="eastAsia"/>
          <w:sz w:val="24"/>
          <w:szCs w:val="24"/>
        </w:rPr>
        <w:t xml:space="preserve">, </w:t>
      </w:r>
      <w:r w:rsidRPr="00FD3A80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-H</w:t>
      </w:r>
      <w:r>
        <w:rPr>
          <w:sz w:val="24"/>
          <w:szCs w:val="24"/>
        </w:rPr>
        <w:t>uman interest</w:t>
      </w:r>
      <w:r>
        <w:rPr>
          <w:rFonts w:hint="eastAsia"/>
          <w:sz w:val="24"/>
          <w:szCs w:val="24"/>
        </w:rPr>
        <w:t xml:space="preserve">, </w:t>
      </w:r>
      <w:r w:rsidRPr="00FD3A8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Economic consequence</w:t>
      </w:r>
      <w:r>
        <w:rPr>
          <w:rFonts w:hint="eastAsia"/>
          <w:sz w:val="24"/>
          <w:szCs w:val="24"/>
        </w:rPr>
        <w:t xml:space="preserve">, </w:t>
      </w:r>
      <w:r w:rsidRPr="00FD3A80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Responsibility</w:t>
      </w:r>
      <w:r>
        <w:rPr>
          <w:rFonts w:hint="eastAsia"/>
          <w:sz w:val="24"/>
          <w:szCs w:val="24"/>
        </w:rPr>
        <w:t xml:space="preserve">, </w:t>
      </w:r>
      <w:r w:rsidRPr="00FD3A8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Morality</w:t>
      </w:r>
      <w:r>
        <w:rPr>
          <w:rFonts w:hint="eastAsia"/>
          <w:sz w:val="24"/>
          <w:szCs w:val="24"/>
        </w:rPr>
        <w:t xml:space="preserve">, </w:t>
      </w:r>
      <w:r w:rsidRPr="00FD3A80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 w:rsidRPr="00FD3A80">
        <w:rPr>
          <w:sz w:val="24"/>
          <w:szCs w:val="24"/>
        </w:rPr>
        <w:t>Technology</w:t>
      </w:r>
      <w:r>
        <w:rPr>
          <w:rFonts w:hint="eastAsia"/>
          <w:sz w:val="24"/>
          <w:szCs w:val="24"/>
        </w:rPr>
        <w:t>, 99-Other.</w:t>
      </w:r>
    </w:p>
    <w:p w:rsidR="00B007AB" w:rsidRDefault="00B007AB" w:rsidP="00FD3A80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lease complete the following requirements:</w:t>
      </w:r>
    </w:p>
    <w:p w:rsidR="00B007AB" w:rsidRDefault="00B007AB" w:rsidP="00B007AB">
      <w:pPr>
        <w:pStyle w:val="Listenabsatz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B007AB">
        <w:rPr>
          <w:sz w:val="24"/>
          <w:szCs w:val="24"/>
        </w:rPr>
        <w:t>Label</w:t>
      </w:r>
      <w:r w:rsidRPr="00B007A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the </w:t>
      </w:r>
      <w:r w:rsidRPr="00B007AB">
        <w:rPr>
          <w:rFonts w:hint="eastAsia"/>
          <w:sz w:val="24"/>
          <w:szCs w:val="24"/>
        </w:rPr>
        <w:t xml:space="preserve">values in the variable </w:t>
      </w:r>
      <w:r w:rsidRPr="00B007AB">
        <w:rPr>
          <w:sz w:val="24"/>
          <w:szCs w:val="24"/>
        </w:rPr>
        <w:t>“</w:t>
      </w:r>
      <w:r w:rsidRPr="00B007AB">
        <w:rPr>
          <w:rFonts w:hint="eastAsia"/>
          <w:sz w:val="24"/>
          <w:szCs w:val="24"/>
        </w:rPr>
        <w:t>generic</w:t>
      </w:r>
      <w:r w:rsidRPr="00B007AB">
        <w:rPr>
          <w:sz w:val="24"/>
          <w:szCs w:val="24"/>
        </w:rPr>
        <w:t>”</w:t>
      </w:r>
      <w:r w:rsidRPr="00B007AB">
        <w:rPr>
          <w:rFonts w:hint="eastAsia"/>
          <w:sz w:val="24"/>
          <w:szCs w:val="24"/>
        </w:rPr>
        <w:t xml:space="preserve">. </w:t>
      </w:r>
    </w:p>
    <w:p w:rsidR="00B007AB" w:rsidRPr="00B007AB" w:rsidRDefault="00B007AB" w:rsidP="00B007AB">
      <w:pPr>
        <w:pStyle w:val="Listenabsatz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how the </w:t>
      </w:r>
      <w:r>
        <w:rPr>
          <w:sz w:val="24"/>
          <w:szCs w:val="24"/>
        </w:rPr>
        <w:t>percentage</w:t>
      </w:r>
      <w:r>
        <w:rPr>
          <w:rFonts w:hint="eastAsia"/>
          <w:sz w:val="24"/>
          <w:szCs w:val="24"/>
        </w:rPr>
        <w:t xml:space="preserve"> distribution of </w:t>
      </w:r>
      <w:r w:rsidRPr="00B007AB">
        <w:rPr>
          <w:rFonts w:hint="eastAsia"/>
          <w:sz w:val="24"/>
          <w:szCs w:val="24"/>
        </w:rPr>
        <w:t xml:space="preserve">the variable </w:t>
      </w:r>
      <w:r w:rsidRPr="00B007AB">
        <w:rPr>
          <w:sz w:val="24"/>
          <w:szCs w:val="24"/>
        </w:rPr>
        <w:t>“</w:t>
      </w:r>
      <w:r w:rsidRPr="00B007AB">
        <w:rPr>
          <w:rFonts w:hint="eastAsia"/>
          <w:sz w:val="24"/>
          <w:szCs w:val="24"/>
        </w:rPr>
        <w:t>generic</w:t>
      </w:r>
      <w:r w:rsidRPr="00B007AB">
        <w:rPr>
          <w:sz w:val="24"/>
          <w:szCs w:val="24"/>
        </w:rPr>
        <w:t>”</w:t>
      </w:r>
      <w:r w:rsidRPr="00B007AB">
        <w:rPr>
          <w:rFonts w:hint="eastAsia"/>
          <w:sz w:val="24"/>
          <w:szCs w:val="24"/>
        </w:rPr>
        <w:t>.</w:t>
      </w:r>
    </w:p>
    <w:p w:rsidR="00FD3A80" w:rsidRDefault="00FD3A80" w:rsidP="00B9316D">
      <w:pPr>
        <w:spacing w:line="300" w:lineRule="auto"/>
        <w:rPr>
          <w:sz w:val="24"/>
          <w:szCs w:val="24"/>
        </w:rPr>
      </w:pPr>
    </w:p>
    <w:p w:rsidR="0093785A" w:rsidRPr="00B9316D" w:rsidRDefault="0093785A" w:rsidP="00B9316D">
      <w:pPr>
        <w:spacing w:line="300" w:lineRule="auto"/>
        <w:rPr>
          <w:b/>
          <w:sz w:val="24"/>
          <w:szCs w:val="24"/>
        </w:rPr>
      </w:pPr>
      <w:r w:rsidRPr="00B9316D">
        <w:rPr>
          <w:rFonts w:hint="eastAsia"/>
          <w:b/>
          <w:sz w:val="24"/>
          <w:szCs w:val="24"/>
        </w:rPr>
        <w:t>Assignment 3:</w:t>
      </w:r>
    </w:p>
    <w:p w:rsidR="0093785A" w:rsidRDefault="004C5BFB" w:rsidP="00B9316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lease </w:t>
      </w:r>
      <w:r w:rsidR="00025948">
        <w:rPr>
          <w:rFonts w:hint="eastAsia"/>
          <w:sz w:val="24"/>
          <w:szCs w:val="24"/>
        </w:rPr>
        <w:t xml:space="preserve">plot the following </w:t>
      </w:r>
      <w:r>
        <w:rPr>
          <w:rFonts w:hint="eastAsia"/>
          <w:sz w:val="24"/>
          <w:szCs w:val="24"/>
        </w:rPr>
        <w:t xml:space="preserve">diagrams according to </w:t>
      </w:r>
      <w:ins w:id="6" w:author="Liane Rothenberger" w:date="2020-11-23T09:08:00Z">
        <w:r w:rsidR="00742B98">
          <w:rPr>
            <w:sz w:val="24"/>
            <w:szCs w:val="24"/>
          </w:rPr>
          <w:t xml:space="preserve">the following </w:t>
        </w:r>
      </w:ins>
      <w:r>
        <w:rPr>
          <w:sz w:val="24"/>
          <w:szCs w:val="24"/>
        </w:rPr>
        <w:t>requirements</w:t>
      </w:r>
      <w:r>
        <w:rPr>
          <w:rFonts w:hint="eastAsia"/>
          <w:sz w:val="24"/>
          <w:szCs w:val="24"/>
        </w:rPr>
        <w:t>:</w:t>
      </w:r>
    </w:p>
    <w:p w:rsidR="004C5BFB" w:rsidRDefault="00F96DEE" w:rsidP="004C5BFB">
      <w:pPr>
        <w:pStyle w:val="Listenabsatz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bar chart </w:t>
      </w:r>
      <w:r w:rsidR="00B60DD1">
        <w:rPr>
          <w:rFonts w:hint="eastAsia"/>
          <w:sz w:val="24"/>
          <w:szCs w:val="24"/>
        </w:rPr>
        <w:t>illustrating the</w:t>
      </w:r>
      <w:r w:rsidR="00335D0A">
        <w:rPr>
          <w:rFonts w:hint="eastAsia"/>
          <w:sz w:val="24"/>
          <w:szCs w:val="24"/>
        </w:rPr>
        <w:t xml:space="preserve"> </w:t>
      </w:r>
      <w:r w:rsidR="00335D0A">
        <w:rPr>
          <w:sz w:val="24"/>
          <w:szCs w:val="24"/>
        </w:rPr>
        <w:t>“</w:t>
      </w:r>
      <w:r w:rsidR="00335D0A">
        <w:rPr>
          <w:rFonts w:hint="eastAsia"/>
          <w:sz w:val="24"/>
          <w:szCs w:val="24"/>
        </w:rPr>
        <w:t>generic</w:t>
      </w:r>
      <w:r w:rsidR="00335D0A">
        <w:rPr>
          <w:sz w:val="24"/>
          <w:szCs w:val="24"/>
        </w:rPr>
        <w:t>”</w:t>
      </w:r>
      <w:r w:rsidR="00335D0A">
        <w:rPr>
          <w:rFonts w:hint="eastAsia"/>
          <w:sz w:val="24"/>
          <w:szCs w:val="24"/>
        </w:rPr>
        <w:t xml:space="preserve"> variable</w:t>
      </w:r>
      <w:r w:rsidR="00025948">
        <w:rPr>
          <w:rFonts w:hint="eastAsia"/>
          <w:sz w:val="24"/>
          <w:szCs w:val="24"/>
        </w:rPr>
        <w:t>.</w:t>
      </w:r>
    </w:p>
    <w:p w:rsidR="00B603B9" w:rsidRPr="004C5BFB" w:rsidRDefault="00B603B9" w:rsidP="004C5BFB">
      <w:pPr>
        <w:pStyle w:val="Listenabsatz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line chart showing the distribution of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retweet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number</w:t>
      </w:r>
      <w:ins w:id="7" w:author="Liane Rothenberger" w:date="2020-11-23T09:08:00Z">
        <w:r w:rsidR="00742B98">
          <w:rPr>
            <w:sz w:val="24"/>
            <w:szCs w:val="24"/>
          </w:rPr>
          <w:t>s</w:t>
        </w:r>
      </w:ins>
      <w:bookmarkStart w:id="8" w:name="_GoBack"/>
      <w:bookmarkEnd w:id="8"/>
      <w:r>
        <w:rPr>
          <w:rFonts w:hint="eastAsia"/>
          <w:sz w:val="24"/>
          <w:szCs w:val="24"/>
        </w:rPr>
        <w:t xml:space="preserve"> </w:t>
      </w:r>
      <w:r w:rsidR="003A7B85">
        <w:rPr>
          <w:rFonts w:hint="eastAsia"/>
          <w:sz w:val="24"/>
          <w:szCs w:val="24"/>
        </w:rPr>
        <w:t>during 2015-2019.</w:t>
      </w:r>
    </w:p>
    <w:p w:rsidR="0093785A" w:rsidRDefault="0093785A" w:rsidP="00B9316D">
      <w:pPr>
        <w:spacing w:line="300" w:lineRule="auto"/>
        <w:rPr>
          <w:sz w:val="24"/>
          <w:szCs w:val="24"/>
        </w:rPr>
      </w:pPr>
    </w:p>
    <w:p w:rsidR="0093785A" w:rsidRPr="00A84832" w:rsidRDefault="0093785A" w:rsidP="00B9316D">
      <w:pPr>
        <w:spacing w:line="300" w:lineRule="auto"/>
        <w:rPr>
          <w:sz w:val="24"/>
          <w:szCs w:val="24"/>
        </w:rPr>
      </w:pPr>
    </w:p>
    <w:sectPr w:rsidR="0093785A" w:rsidRPr="00A84832" w:rsidSect="00A8483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B59B0"/>
    <w:multiLevelType w:val="hybridMultilevel"/>
    <w:tmpl w:val="B6A2E77A"/>
    <w:lvl w:ilvl="0" w:tplc="693EF7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DD02AF"/>
    <w:multiLevelType w:val="hybridMultilevel"/>
    <w:tmpl w:val="76AAC6CA"/>
    <w:lvl w:ilvl="0" w:tplc="AE021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FC1C29"/>
    <w:multiLevelType w:val="hybridMultilevel"/>
    <w:tmpl w:val="99E80548"/>
    <w:lvl w:ilvl="0" w:tplc="1250F6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ane Rothenberger">
    <w15:presenceInfo w15:providerId="Windows Live" w15:userId="849aff6ed0b81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4832"/>
    <w:rsid w:val="00025948"/>
    <w:rsid w:val="000F665B"/>
    <w:rsid w:val="00152839"/>
    <w:rsid w:val="001E381C"/>
    <w:rsid w:val="00335D0A"/>
    <w:rsid w:val="003A7B85"/>
    <w:rsid w:val="004C5BFB"/>
    <w:rsid w:val="00596BB2"/>
    <w:rsid w:val="00742B98"/>
    <w:rsid w:val="00756AA1"/>
    <w:rsid w:val="0085365C"/>
    <w:rsid w:val="008E0CCA"/>
    <w:rsid w:val="009216D5"/>
    <w:rsid w:val="0093785A"/>
    <w:rsid w:val="00A84832"/>
    <w:rsid w:val="00B007AB"/>
    <w:rsid w:val="00B603B9"/>
    <w:rsid w:val="00B60DD1"/>
    <w:rsid w:val="00B74718"/>
    <w:rsid w:val="00B9316D"/>
    <w:rsid w:val="00BB313D"/>
    <w:rsid w:val="00D06E23"/>
    <w:rsid w:val="00F60391"/>
    <w:rsid w:val="00F96DEE"/>
    <w:rsid w:val="00FA70FA"/>
    <w:rsid w:val="00F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408"/>
  <w15:docId w15:val="{F75B3B3E-D41F-40D4-BC32-8455D62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665B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AA1"/>
    <w:pPr>
      <w:ind w:firstLineChars="200" w:firstLine="4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6D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Yi</dc:creator>
  <cp:lastModifiedBy>Liane Rothenberger</cp:lastModifiedBy>
  <cp:revision>20</cp:revision>
  <dcterms:created xsi:type="dcterms:W3CDTF">2020-11-21T11:10:00Z</dcterms:created>
  <dcterms:modified xsi:type="dcterms:W3CDTF">2020-11-23T08:08:00Z</dcterms:modified>
</cp:coreProperties>
</file>